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CEDCE" w14:textId="77777777" w:rsidR="007361D1" w:rsidRDefault="001F6F95">
      <w:pPr>
        <w:pStyle w:val="FirstParagraph"/>
      </w:pPr>
      <w:bookmarkStart w:id="0" w:name="_GoBack"/>
      <w:bookmarkEnd w:id="0"/>
      <w:r>
        <w:rPr>
          <w:b/>
        </w:rPr>
        <w:t>Figure 1:</w:t>
      </w:r>
      <w:r>
        <w:t xml:space="preserve"> Finding a maximum matching in a complex network. </w:t>
      </w:r>
      <w:proofErr w:type="spellStart"/>
      <w:r>
        <w:t>a</w:t>
      </w:r>
      <w:proofErr w:type="spellEnd"/>
      <w:r>
        <w:t>) We start with a directed network in which the direction of the link represent</w:t>
      </w:r>
      <w:ins w:id="1" w:author="stouffer" w:date="2016-06-29T14:38:00Z">
        <w:r w:rsidR="00E60BCC">
          <w:t>s</w:t>
        </w:r>
      </w:ins>
      <w:r>
        <w:t xml:space="preserve"> the direction of control</w:t>
      </w:r>
      <w:ins w:id="2" w:author="stouffer" w:date="2016-06-29T14:38:00Z">
        <w:r w:rsidR="00E60BCC">
          <w:t>; that</w:t>
        </w:r>
      </w:ins>
      <w:del w:id="3" w:author="stouffer" w:date="2016-06-29T14:38:00Z">
        <w:r w:rsidDel="00E60BCC">
          <w:delText>. This</w:delText>
        </w:r>
      </w:del>
      <w:r>
        <w:t xml:space="preserve"> is, a link 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indicates that the state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(density/abundances in an ecological context) </w:t>
      </w:r>
      <w:del w:id="4" w:author="stouffer" w:date="2016-06-29T14:38:00Z">
        <w:r w:rsidDel="00E60BCC">
          <w:delText xml:space="preserve">are </w:delText>
        </w:r>
      </w:del>
      <w:ins w:id="5" w:author="stouffer" w:date="2016-06-29T14:38:00Z">
        <w:r w:rsidR="00E60BCC">
          <w:t xml:space="preserve">is </w:t>
        </w:r>
      </w:ins>
      <w:r>
        <w:t xml:space="preserve">influenced by the state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b) To facilitate the computation of the maximum matching, we can use an alternative representation of the directed network in which each node in </w:t>
      </w:r>
      <w:del w:id="6" w:author="stouffer" w:date="2016-06-29T14:38:00Z">
        <w:r w:rsidDel="00E60BCC">
          <w:delText>(</w:delText>
        </w:r>
      </w:del>
      <w:r>
        <w:t xml:space="preserve">a) is represented by two nodes that indicate their outgoing and incoming links. In both </w:t>
      </w:r>
      <w:del w:id="7" w:author="stouffer" w:date="2016-06-29T14:38:00Z">
        <w:r w:rsidDel="00E60BCC">
          <w:delText>(</w:delText>
        </w:r>
      </w:del>
      <w:r>
        <w:t xml:space="preserve">a) and </w:t>
      </w:r>
      <w:del w:id="8" w:author="stouffer" w:date="2016-06-29T14:38:00Z">
        <w:r w:rsidDel="00E60BCC">
          <w:delText>(</w:delText>
        </w:r>
      </w:del>
      <w:r>
        <w:t>b)</w:t>
      </w:r>
      <w:ins w:id="9" w:author="stouffer" w:date="2016-06-29T14:38:00Z">
        <w:r w:rsidR="00E60BCC">
          <w:t>,</w:t>
        </w:r>
      </w:ins>
      <w:r>
        <w:t xml:space="preserve"> we show one of the possible maximum matchings of a network (dark grey links) that defines a set of matched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), unmatched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</w:t>
      </w:r>
      <w:ins w:id="10" w:author="stouffer" w:date="2016-06-29T14:38:00Z">
        <w:r w:rsidR="00E60BCC">
          <w:t>,</w:t>
        </w:r>
      </w:ins>
      <w:r>
        <w:t xml:space="preserve"> and superior nodes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; dark grey circles). The minimum number of species neccessary to control this network equates to the number of unmatched nodes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</m:t>
        </m:r>
      </m:oMath>
      <w:r>
        <w:t xml:space="preserve">, which gives a manageability </w:t>
      </w:r>
      <w:ins w:id="11" w:author="stouffer" w:date="2016-06-29T14:38:00Z">
        <w:r w:rsidR="00E60BCC">
          <w:t xml:space="preserve">value </w:t>
        </w:r>
      </w:ins>
      <w:r>
        <w:t xml:space="preserve">of </w:t>
      </w:r>
      <m:oMath>
        <m:r>
          <w:rPr>
            <w:rFonts w:ascii="Cambria Math" w:hAnsi="Cambria Math"/>
          </w:rPr>
          <m:t>m=0.8</m:t>
        </m:r>
      </m:oMath>
      <w:r>
        <w:t>.</w:t>
      </w:r>
    </w:p>
    <w:p w14:paraId="7B2BE60D" w14:textId="77777777" w:rsidR="007361D1" w:rsidRDefault="001F6F95">
      <w:pPr>
        <w:pStyle w:val="BodyText"/>
      </w:pPr>
      <w:r>
        <w:rPr>
          <w:b/>
        </w:rPr>
        <w:t>Figure 2:</w:t>
      </w:r>
      <w:r>
        <w:t xml:space="preserve"> Different ways to depict quantitative mutualistic networks. a) Pollination networks are </w:t>
      </w:r>
      <w:del w:id="12" w:author="stouffer" w:date="2016-06-29T14:39:00Z">
        <w:r w:rsidDel="00E60BCC">
          <w:delText xml:space="preserve">usually </w:delText>
        </w:r>
      </w:del>
      <w:ins w:id="13" w:author="stouffer" w:date="2016-06-29T14:39:00Z">
        <w:r w:rsidR="00E60BCC">
          <w:t xml:space="preserve">typically </w:t>
        </w:r>
      </w:ins>
      <w:r>
        <w:t>described by the number of visits between each plant and animal species. b) Given visitation data</w:t>
      </w:r>
      <w:ins w:id="14" w:author="stouffer" w:date="2016-06-29T14:39:00Z">
        <w:r w:rsidR="00E60BCC">
          <w:t>,</w:t>
        </w:r>
      </w:ins>
      <w:r>
        <w:t xml:space="preserve"> the mutual dependencies between interacting species </w:t>
      </w:r>
      <w:del w:id="15" w:author="stouffer" w:date="2016-06-29T14:39:00Z">
        <w:r w:rsidDel="00E60BCC">
          <w:delText xml:space="preserve">depend </w:delText>
        </w:r>
      </w:del>
      <w:ins w:id="16" w:author="stouffer" w:date="2016-06-29T14:39:00Z">
        <w:r w:rsidR="00E60BCC">
          <w:t xml:space="preserve">are calculated </w:t>
        </w:r>
      </w:ins>
      <w:r>
        <w:t xml:space="preserve">directly </w:t>
      </w:r>
      <w:ins w:id="17" w:author="stouffer" w:date="2016-06-29T14:39:00Z">
        <w:r w:rsidR="00E60BCC">
          <w:t xml:space="preserve">based </w:t>
        </w:r>
      </w:ins>
      <w:r>
        <w:t>on the relative visitation frequenc</w:t>
      </w:r>
      <w:ins w:id="18" w:author="stouffer" w:date="2016-06-29T14:39:00Z">
        <w:r w:rsidR="00E60BCC">
          <w:t>ies</w:t>
        </w:r>
      </w:ins>
      <w:del w:id="19" w:author="stouffer" w:date="2016-06-29T14:39:00Z">
        <w:r w:rsidDel="00E60BCC">
          <w:delText>y</w:delText>
        </w:r>
      </w:del>
      <w:r>
        <w:t>. c) The relative differences of dependencies---the interaction asymmetry---then provides a mean</w:t>
      </w:r>
      <w:ins w:id="20" w:author="stouffer" w:date="2016-06-29T14:39:00Z">
        <w:r w:rsidR="00E60BCC">
          <w:t>s</w:t>
        </w:r>
      </w:ins>
      <w:r>
        <w:t xml:space="preserve"> to </w:t>
      </w:r>
      <w:ins w:id="21" w:author="stouffer" w:date="2016-06-29T14:39:00Z">
        <w:r w:rsidR="00E60BCC">
          <w:t xml:space="preserve">identify the dominant direction of </w:t>
        </w:r>
      </w:ins>
      <w:del w:id="22" w:author="stouffer" w:date="2016-06-29T14:39:00Z">
        <w:r w:rsidDel="00E60BCC">
          <w:delText xml:space="preserve">simplify the </w:delText>
        </w:r>
      </w:del>
      <w:r>
        <w:t>interspecific effects.</w:t>
      </w:r>
    </w:p>
    <w:p w14:paraId="5E25886B" w14:textId="77777777" w:rsidR="007361D1" w:rsidRDefault="001F6F95">
      <w:pPr>
        <w:pStyle w:val="BodyText"/>
      </w:pPr>
      <w:r>
        <w:rPr>
          <w:b/>
        </w:rPr>
        <w:t>Figure 3:</w:t>
      </w:r>
      <w:r>
        <w:t xml:space="preserve"> Invaded communities have lower levels of manageability than uninvaded communities even when </w:t>
      </w:r>
      <w:proofErr w:type="spellStart"/>
      <w:r>
        <w:t>controling</w:t>
      </w:r>
      <w:proofErr w:type="spellEnd"/>
      <w:r>
        <w:t xml:space="preserve"> for the ratio of plant to pollinator richness. Adjusted manageability </w:t>
      </w:r>
      <w:del w:id="23" w:author="stouffer" w:date="2016-06-29T14:40:00Z">
        <w:r w:rsidDel="00E60BCC">
          <w:delText xml:space="preserve">corrsponds </w:delText>
        </w:r>
      </w:del>
      <w:ins w:id="24" w:author="stouffer" w:date="2016-06-29T14:40:00Z">
        <w:r w:rsidR="00E60BCC">
          <w:t>is given by</w:t>
        </w:r>
      </w:ins>
      <w:del w:id="25" w:author="stouffer" w:date="2016-06-29T14:40:00Z">
        <w:r w:rsidDel="00E60BCC">
          <w:delText>to</w:delText>
        </w:r>
      </w:del>
      <w:r>
        <w:t xml:space="preserve"> the partial working residuals of the invasion status</w:t>
      </w:r>
      <w:ins w:id="26" w:author="stouffer" w:date="2016-06-29T14:40:00Z">
        <w:r w:rsidR="00E60BCC">
          <w:t xml:space="preserve"> in our </w:t>
        </w:r>
        <w:proofErr w:type="spellStart"/>
        <w:r w:rsidR="00E60BCC">
          <w:t>generalised</w:t>
        </w:r>
        <w:proofErr w:type="spellEnd"/>
        <w:r w:rsidR="00E60BCC">
          <w:t xml:space="preserve"> linear mixed model</w:t>
        </w:r>
      </w:ins>
      <w:r>
        <w:t xml:space="preserve">. The box covers the 25th–75th percentiles, the middle line marks the median, and the maximum length of the whiskers is 1.5 times the interquartile range. </w:t>
      </w:r>
      <w:ins w:id="27" w:author="stouffer" w:date="2016-06-29T14:40:00Z">
        <w:r w:rsidR="00E60BCC">
          <w:t xml:space="preserve">All </w:t>
        </w:r>
      </w:ins>
      <w:del w:id="28" w:author="stouffer" w:date="2016-06-29T14:40:00Z">
        <w:r w:rsidDel="00E60BCC">
          <w:delText>P</w:delText>
        </w:r>
      </w:del>
      <w:ins w:id="29" w:author="stouffer" w:date="2016-06-29T14:40:00Z">
        <w:r w:rsidR="00E60BCC">
          <w:t>p</w:t>
        </w:r>
      </w:ins>
      <w:r>
        <w:t xml:space="preserve">oints outside this range </w:t>
      </w:r>
      <w:ins w:id="30" w:author="stouffer" w:date="2016-06-29T14:40:00Z">
        <w:r w:rsidR="00E60BCC">
          <w:t>are indicated by the circles</w:t>
        </w:r>
      </w:ins>
      <w:del w:id="31" w:author="stouffer" w:date="2016-06-29T14:40:00Z">
        <w:r w:rsidDel="00E60BCC">
          <w:delText>show up as outliers</w:delText>
        </w:r>
      </w:del>
      <w:r>
        <w:t>.</w:t>
      </w:r>
    </w:p>
    <w:p w14:paraId="60EF48E9" w14:textId="77777777" w:rsidR="007361D1" w:rsidRDefault="001F6F95">
      <w:pPr>
        <w:pStyle w:val="BodyText"/>
      </w:pPr>
      <w:r>
        <w:rPr>
          <w:b/>
        </w:rPr>
        <w:t>Figure 4:</w:t>
      </w:r>
      <w:r>
        <w:t xml:space="preserve"> The manageability of empirical networks compared to network </w:t>
      </w:r>
      <w:proofErr w:type="spellStart"/>
      <w:r>
        <w:t>randomisations</w:t>
      </w:r>
      <w:proofErr w:type="spellEnd"/>
      <w:r>
        <w:t xml:space="preserve">. For each </w:t>
      </w:r>
      <w:del w:id="32" w:author="stouffer" w:date="2016-06-29T14:40:00Z">
        <w:r w:rsidDel="00E60BCC">
          <w:delText xml:space="preserve">of four </w:delText>
        </w:r>
      </w:del>
      <w:proofErr w:type="spellStart"/>
      <w:r>
        <w:t>randomisation</w:t>
      </w:r>
      <w:proofErr w:type="spellEnd"/>
      <w:r>
        <w:t xml:space="preserve"> approach</w:t>
      </w:r>
      <w:del w:id="33" w:author="stouffer" w:date="2016-06-29T14:40:00Z">
        <w:r w:rsidDel="00E60BCC">
          <w:delText>es</w:delText>
        </w:r>
      </w:del>
      <w:r>
        <w:t>, we show th</w:t>
      </w:r>
      <w:ins w:id="34" w:author="stouffer" w:date="2016-06-29T14:40:00Z">
        <w:r w:rsidR="00E60BCC">
          <w:t>e rank of the empirical valu</w:t>
        </w:r>
      </w:ins>
      <w:ins w:id="35" w:author="stouffer" w:date="2016-06-29T14:41:00Z">
        <w:r w:rsidR="00E60BCC">
          <w:t xml:space="preserve">e compared to the </w:t>
        </w:r>
        <w:r w:rsidR="00E60BCC">
          <w:lastRenderedPageBreak/>
          <w:t xml:space="preserve">set of </w:t>
        </w:r>
        <w:proofErr w:type="spellStart"/>
        <w:r w:rsidR="00E60BCC">
          <w:t>randomisations</w:t>
        </w:r>
        <w:proofErr w:type="spellEnd"/>
        <w:r w:rsidR="00E60BCC">
          <w:t>. The scaled mean rank</w:t>
        </w:r>
      </w:ins>
      <w:del w:id="36" w:author="stouffer" w:date="2016-06-29T14:41:00Z">
        <w:r w:rsidDel="00E60BCC">
          <w:delText>at</w:delText>
        </w:r>
      </w:del>
      <w:ins w:id="37" w:author="stouffer" w:date="2016-06-29T14:41:00Z">
        <w:r w:rsidR="00E60BCC">
          <w:t xml:space="preserve">—akin to a p-value—less than </w:t>
        </w:r>
      </w:ins>
      <w:del w:id="38" w:author="stouffer" w:date="2016-06-29T14:41:00Z">
        <w:r w:rsidDel="00E60BCC">
          <w:delText xml:space="preserve">---akin to a p-value---an scaled mean rank </w:delText>
        </w:r>
        <m:oMath>
          <m:r>
            <w:rPr>
              <w:rFonts w:ascii="Cambria Math" w:hAnsi="Cambria Math"/>
            </w:rPr>
            <m:t>&lt;</m:t>
          </m:r>
        </m:oMath>
      </w:del>
      <m:oMath>
        <m:r>
          <w:rPr>
            <w:rFonts w:ascii="Cambria Math" w:hAnsi="Cambria Math"/>
          </w:rPr>
          <m:t>0.025</m:t>
        </m:r>
      </m:oMath>
      <w:r>
        <w:t xml:space="preserve"> or </w:t>
      </w:r>
      <w:ins w:id="39" w:author="stouffer" w:date="2016-06-29T14:41:00Z">
        <w:r w:rsidR="00E60BCC">
          <w:t xml:space="preserve">greater than </w:t>
        </w:r>
      </w:ins>
      <w:del w:id="40" w:author="stouffer" w:date="2016-06-29T14:41:00Z">
        <m:oMath>
          <m:r>
            <w:rPr>
              <w:rFonts w:ascii="Cambria Math" w:hAnsi="Cambria Math"/>
            </w:rPr>
            <m:t>&gt;</m:t>
          </m:r>
        </m:oMath>
      </w:del>
      <m:oMath>
        <m:r>
          <w:rPr>
            <w:rFonts w:ascii="Cambria Math" w:hAnsi="Cambria Math"/>
          </w:rPr>
          <m:t>0.975</m:t>
        </m:r>
      </m:oMath>
      <w:r>
        <w:t xml:space="preserve"> (</w:t>
      </w:r>
      <w:ins w:id="41" w:author="stouffer" w:date="2016-06-29T14:41:00Z">
        <w:r w:rsidR="00E60BCC">
          <w:t xml:space="preserve">the areas </w:t>
        </w:r>
      </w:ins>
      <w:r>
        <w:t xml:space="preserve">shaded </w:t>
      </w:r>
      <w:del w:id="42" w:author="stouffer" w:date="2016-06-29T14:41:00Z">
        <w:r w:rsidDel="00E60BCC">
          <w:delText xml:space="preserve">areas </w:delText>
        </w:r>
      </w:del>
      <w:r>
        <w:t>in light grey) suggest</w:t>
      </w:r>
      <w:ins w:id="43" w:author="stouffer" w:date="2016-06-29T14:41:00Z">
        <w:r w:rsidR="00E60BCC">
          <w:t>s</w:t>
        </w:r>
      </w:ins>
      <w:r>
        <w:t xml:space="preserve"> a significant difference between the empirical network and its </w:t>
      </w:r>
      <w:proofErr w:type="spellStart"/>
      <w:r>
        <w:t>randomisations</w:t>
      </w:r>
      <w:proofErr w:type="spellEnd"/>
      <w:r>
        <w:t xml:space="preserve">. </w:t>
      </w:r>
      <w:ins w:id="44" w:author="stouffer" w:date="2016-06-29T14:42:00Z">
        <w:r w:rsidR="00E60BCC">
          <w:t>Across the four approaches, t</w:t>
        </w:r>
      </w:ins>
      <w:del w:id="45" w:author="stouffer" w:date="2016-06-29T14:42:00Z">
        <w:r w:rsidDel="00E60BCC">
          <w:delText>T</w:delText>
        </w:r>
      </w:del>
      <w:r>
        <w:t>he empirical manageability is much smaller than th</w:t>
      </w:r>
      <w:ins w:id="46" w:author="stouffer" w:date="2016-06-29T14:42:00Z">
        <w:r w:rsidR="00E60BCC">
          <w:t>at of networks</w:t>
        </w:r>
      </w:ins>
      <w:del w:id="47" w:author="stouffer" w:date="2016-06-29T14:42:00Z">
        <w:r w:rsidDel="00E60BCC">
          <w:delText>ose of randomisations</w:delText>
        </w:r>
      </w:del>
      <w:r>
        <w:t xml:space="preserve"> in which the direction of </w:t>
      </w:r>
      <w:proofErr w:type="spellStart"/>
      <w:r>
        <w:t>assymmetries</w:t>
      </w:r>
      <w:proofErr w:type="spellEnd"/>
      <w:r>
        <w:t xml:space="preserve"> has been </w:t>
      </w:r>
      <w:proofErr w:type="spellStart"/>
      <w:r>
        <w:t>randomised</w:t>
      </w:r>
      <w:proofErr w:type="spellEnd"/>
      <w:r>
        <w:t>. In contrast</w:t>
      </w:r>
      <w:ins w:id="48" w:author="stouffer" w:date="2016-06-29T14:42:00Z">
        <w:r w:rsidR="00E60BCC">
          <w:t>,</w:t>
        </w:r>
      </w:ins>
      <w:r>
        <w:t xml:space="preserve"> the manageability of network</w:t>
      </w:r>
      <w:ins w:id="49" w:author="stouffer" w:date="2016-06-29T14:43:00Z">
        <w:r w:rsidR="00E60BCC">
          <w:t>s</w:t>
        </w:r>
      </w:ins>
      <w:r>
        <w:t xml:space="preserve"> in which the visitation strength</w:t>
      </w:r>
      <w:ins w:id="50" w:author="stouffer" w:date="2016-06-29T14:43:00Z">
        <w:r w:rsidR="00E60BCC">
          <w:t>s</w:t>
        </w:r>
      </w:ins>
      <w:r>
        <w:t xml:space="preserve"> or degree</w:t>
      </w:r>
      <w:ins w:id="51" w:author="stouffer" w:date="2016-06-29T14:43:00Z">
        <w:r w:rsidR="00E60BCC">
          <w:t>s</w:t>
        </w:r>
      </w:ins>
      <w:r>
        <w:t xml:space="preserve"> w</w:t>
      </w:r>
      <w:ins w:id="52" w:author="stouffer" w:date="2016-06-29T14:43:00Z">
        <w:r w:rsidR="00E60BCC">
          <w:t>ere</w:t>
        </w:r>
      </w:ins>
      <w:del w:id="53" w:author="stouffer" w:date="2016-06-29T14:43:00Z">
        <w:r w:rsidDel="00E60BCC">
          <w:delText>as</w:delText>
        </w:r>
      </w:del>
      <w:r>
        <w:t xml:space="preserve"> ma</w:t>
      </w:r>
      <w:ins w:id="54" w:author="stouffer" w:date="2016-06-29T14:43:00Z">
        <w:r w:rsidR="00E60BCC">
          <w:t>i</w:t>
        </w:r>
      </w:ins>
      <w:r>
        <w:t xml:space="preserve">ntained was not significantly different to the manageability of the empirical networks. Dark grey and white boxplots represent </w:t>
      </w:r>
      <w:proofErr w:type="spellStart"/>
      <w:r>
        <w:t>manageabilities</w:t>
      </w:r>
      <w:proofErr w:type="spellEnd"/>
      <w:r>
        <w:t xml:space="preserve"> obtained using </w:t>
      </w:r>
      <w:ins w:id="55" w:author="stouffer" w:date="2016-06-29T14:43:00Z">
        <w:r w:rsidR="00E60BCC">
          <w:t xml:space="preserve">interactions weighted by </w:t>
        </w:r>
      </w:ins>
      <w:r>
        <w:t>mutual dependencies and asymmetries</w:t>
      </w:r>
      <w:ins w:id="56" w:author="stouffer" w:date="2016-06-29T14:43:00Z">
        <w:r w:rsidR="00E60BCC">
          <w:t>,</w:t>
        </w:r>
      </w:ins>
      <w:r>
        <w:t xml:space="preserve"> respectively. All boxes are as in Figure 3.</w:t>
      </w:r>
    </w:p>
    <w:p w14:paraId="56CCFCE4" w14:textId="77777777" w:rsidR="007361D1" w:rsidRDefault="001F6F95">
      <w:pPr>
        <w:pStyle w:val="BodyText"/>
      </w:pPr>
      <w:r>
        <w:rPr>
          <w:b/>
        </w:rPr>
        <w:t>Figure 5:</w:t>
      </w:r>
      <w:r>
        <w:t xml:space="preserve"> Dependency strength is the single most important factor explaining the importance of species for network control. Visitation levels and contribution to </w:t>
      </w:r>
      <w:proofErr w:type="spellStart"/>
      <w:r>
        <w:t>nestedness</w:t>
      </w:r>
      <w:proofErr w:type="spellEnd"/>
      <w:r>
        <w:t xml:space="preserve"> had a significant</w:t>
      </w:r>
      <w:ins w:id="57" w:author="stouffer" w:date="2016-06-29T14:43:00Z">
        <w:r w:rsidR="00E60BCC">
          <w:t>,</w:t>
        </w:r>
      </w:ins>
      <w:r>
        <w:t xml:space="preserve"> albeit small</w:t>
      </w:r>
      <w:ins w:id="58" w:author="stouffer" w:date="2016-06-29T14:43:00Z">
        <w:r w:rsidR="00E60BCC">
          <w:t>,</w:t>
        </w:r>
      </w:ins>
      <w:r>
        <w:t xml:space="preserve"> effect on the importance (dashed lines correspond to ± one standard deviation on these factors). Invasive species (red) were invariably classified as driver species</w:t>
      </w:r>
      <w:ins w:id="59" w:author="stouffer" w:date="2016-06-29T14:43:00Z">
        <w:r w:rsidR="00E60BCC">
          <w:t xml:space="preserve">—those </w:t>
        </w:r>
      </w:ins>
      <w:del w:id="60" w:author="stouffer" w:date="2016-06-29T14:43:00Z">
        <w:r w:rsidDel="00E60BCC">
          <w:delText xml:space="preserve"> (those </w:delText>
        </w:r>
      </w:del>
      <w:r>
        <w:t>having the maximum importance for network control.</w:t>
      </w:r>
    </w:p>
    <w:p w14:paraId="110EA666" w14:textId="77777777" w:rsidR="007361D1" w:rsidRDefault="001F6F95">
      <w:pPr>
        <w:pStyle w:val="BodyText"/>
      </w:pPr>
      <w:r>
        <w:rPr>
          <w:b/>
        </w:rPr>
        <w:t>Table 1:</w:t>
      </w:r>
      <w:r>
        <w:t xml:space="preserve"> The strength of dependency, contribution to </w:t>
      </w:r>
      <w:proofErr w:type="spellStart"/>
      <w:r>
        <w:t>nestedness</w:t>
      </w:r>
      <w:proofErr w:type="spellEnd"/>
      <w:r>
        <w:t xml:space="preserve"> and visitation strength had a </w:t>
      </w:r>
      <w:proofErr w:type="spellStart"/>
      <w:r>
        <w:t>significative</w:t>
      </w:r>
      <w:proofErr w:type="spellEnd"/>
      <w:r>
        <w:t xml:space="preserve"> effect on all the models that accounted for 95% of the evidence based on </w:t>
      </w:r>
      <w:proofErr w:type="spellStart"/>
      <w:r>
        <w:t>AICc</w:t>
      </w:r>
      <w:proofErr w:type="spellEnd"/>
      <w:r>
        <w:t>.</w:t>
      </w:r>
      <w:del w:id="61" w:author="stouffer" w:date="2016-06-29T14:44:00Z">
        <w:r w:rsidDel="00E60BCC">
          <w:delText xml:space="preserve"> .</w:delText>
        </w:r>
      </w:del>
    </w:p>
    <w:sectPr w:rsidR="007361D1" w:rsidSect="003051F8">
      <w:pgSz w:w="11900" w:h="16840" w:code="9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AFE19" w14:textId="77777777" w:rsidR="00C509B1" w:rsidRDefault="00C509B1">
      <w:pPr>
        <w:spacing w:line="240" w:lineRule="auto"/>
      </w:pPr>
      <w:r>
        <w:separator/>
      </w:r>
    </w:p>
  </w:endnote>
  <w:endnote w:type="continuationSeparator" w:id="0">
    <w:p w14:paraId="23B7BA93" w14:textId="77777777" w:rsidR="00C509B1" w:rsidRDefault="00C50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0B295" w14:textId="77777777" w:rsidR="00C509B1" w:rsidRDefault="00C509B1">
      <w:r>
        <w:separator/>
      </w:r>
    </w:p>
  </w:footnote>
  <w:footnote w:type="continuationSeparator" w:id="0">
    <w:p w14:paraId="007512BF" w14:textId="77777777" w:rsidR="00C509B1" w:rsidRDefault="00C50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D459A5"/>
    <w:multiLevelType w:val="multilevel"/>
    <w:tmpl w:val="B0369D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C633417"/>
    <w:multiLevelType w:val="multilevel"/>
    <w:tmpl w:val="43EE76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258F336"/>
    <w:multiLevelType w:val="multilevel"/>
    <w:tmpl w:val="43A46BD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B2E349FB"/>
    <w:multiLevelType w:val="multilevel"/>
    <w:tmpl w:val="02DCF5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68A5853"/>
    <w:multiLevelType w:val="multilevel"/>
    <w:tmpl w:val="CF0207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4954AF5"/>
    <w:multiLevelType w:val="multilevel"/>
    <w:tmpl w:val="F2BA87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D2790AB"/>
    <w:multiLevelType w:val="multilevel"/>
    <w:tmpl w:val="20D4EA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E17F69BA"/>
    <w:multiLevelType w:val="multilevel"/>
    <w:tmpl w:val="D0A25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F143931F"/>
    <w:multiLevelType w:val="multilevel"/>
    <w:tmpl w:val="A1B65C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FD5EC34F"/>
    <w:multiLevelType w:val="multilevel"/>
    <w:tmpl w:val="42701C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FFFFF1D"/>
    <w:multiLevelType w:val="multilevel"/>
    <w:tmpl w:val="85C6A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FFFFFF7C"/>
    <w:multiLevelType w:val="singleLevel"/>
    <w:tmpl w:val="652CCC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2">
    <w:nsid w:val="FFFFFF7D"/>
    <w:multiLevelType w:val="singleLevel"/>
    <w:tmpl w:val="AF4C6D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3">
    <w:nsid w:val="FFFFFF7E"/>
    <w:multiLevelType w:val="singleLevel"/>
    <w:tmpl w:val="097C47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4">
    <w:nsid w:val="FFFFFF7F"/>
    <w:multiLevelType w:val="singleLevel"/>
    <w:tmpl w:val="D0C0CE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5">
    <w:nsid w:val="FFFFFF80"/>
    <w:multiLevelType w:val="singleLevel"/>
    <w:tmpl w:val="3F7CF1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6">
    <w:nsid w:val="FFFFFF81"/>
    <w:multiLevelType w:val="singleLevel"/>
    <w:tmpl w:val="6764F5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7">
    <w:nsid w:val="FFFFFF82"/>
    <w:multiLevelType w:val="singleLevel"/>
    <w:tmpl w:val="6C3CD3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8">
    <w:nsid w:val="FFFFFF83"/>
    <w:multiLevelType w:val="singleLevel"/>
    <w:tmpl w:val="53A2EE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9">
    <w:nsid w:val="FFFFFF88"/>
    <w:multiLevelType w:val="singleLevel"/>
    <w:tmpl w:val="D9E6DF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FFFFFF89"/>
    <w:multiLevelType w:val="singleLevel"/>
    <w:tmpl w:val="442CB6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2958C01B"/>
    <w:multiLevelType w:val="multilevel"/>
    <w:tmpl w:val="7E9A6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1F27DA4"/>
    <w:multiLevelType w:val="multilevel"/>
    <w:tmpl w:val="30D237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5198250"/>
    <w:multiLevelType w:val="multilevel"/>
    <w:tmpl w:val="AB2EA4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7FF9DAF"/>
    <w:multiLevelType w:val="multilevel"/>
    <w:tmpl w:val="F3AA4C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BA6FEE7"/>
    <w:multiLevelType w:val="multilevel"/>
    <w:tmpl w:val="3C504F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F888523"/>
    <w:multiLevelType w:val="multilevel"/>
    <w:tmpl w:val="B3041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5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9"/>
  </w:num>
  <w:num w:numId="9">
    <w:abstractNumId w:val="15"/>
  </w:num>
  <w:num w:numId="10">
    <w:abstractNumId w:val="16"/>
  </w:num>
  <w:num w:numId="11">
    <w:abstractNumId w:val="17"/>
  </w:num>
  <w:num w:numId="12">
    <w:abstractNumId w:val="18"/>
  </w:num>
  <w:num w:numId="13">
    <w:abstractNumId w:val="20"/>
  </w:num>
  <w:num w:numId="14">
    <w:abstractNumId w:val="23"/>
  </w:num>
  <w:num w:numId="15">
    <w:abstractNumId w:val="4"/>
  </w:num>
  <w:num w:numId="16">
    <w:abstractNumId w:val="5"/>
  </w:num>
  <w:num w:numId="17">
    <w:abstractNumId w:val="21"/>
  </w:num>
  <w:num w:numId="18">
    <w:abstractNumId w:val="1"/>
  </w:num>
  <w:num w:numId="19">
    <w:abstractNumId w:val="3"/>
  </w:num>
  <w:num w:numId="20">
    <w:abstractNumId w:val="24"/>
  </w:num>
  <w:num w:numId="21">
    <w:abstractNumId w:val="26"/>
  </w:num>
  <w:num w:numId="22">
    <w:abstractNumId w:val="2"/>
  </w:num>
  <w:num w:numId="23">
    <w:abstractNumId w:val="6"/>
  </w:num>
  <w:num w:numId="24">
    <w:abstractNumId w:val="22"/>
  </w:num>
  <w:num w:numId="25">
    <w:abstractNumId w:val="0"/>
  </w:num>
  <w:num w:numId="26">
    <w:abstractNumId w:val="9"/>
  </w:num>
  <w:num w:numId="27">
    <w:abstractNumId w:val="8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ouffer">
    <w15:presenceInfo w15:providerId="None" w15:userId="stouff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F6F95"/>
    <w:rsid w:val="003F24E5"/>
    <w:rsid w:val="004E29B3"/>
    <w:rsid w:val="00590D07"/>
    <w:rsid w:val="007361D1"/>
    <w:rsid w:val="00784D58"/>
    <w:rsid w:val="00892F36"/>
    <w:rsid w:val="008D6863"/>
    <w:rsid w:val="00B86B75"/>
    <w:rsid w:val="00BC48D5"/>
    <w:rsid w:val="00C36279"/>
    <w:rsid w:val="00C509B1"/>
    <w:rsid w:val="00E315A3"/>
    <w:rsid w:val="00E60B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40E0"/>
  <w15:docId w15:val="{8CA24FFE-76C7-4E9A-BFF7-193506D2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B9A"/>
    <w:pPr>
      <w:spacing w:after="0" w:line="480" w:lineRule="auto"/>
    </w:pPr>
    <w:rPr>
      <w:rFonts w:ascii="Times" w:hAnsi="Times"/>
    </w:rPr>
  </w:style>
  <w:style w:type="paragraph" w:styleId="Heading1">
    <w:name w:val="heading 1"/>
    <w:basedOn w:val="Normal"/>
    <w:next w:val="BodyText"/>
    <w:uiPriority w:val="9"/>
    <w:qFormat/>
    <w:rsid w:val="004760DB"/>
    <w:pPr>
      <w:keepNext/>
      <w:keepLines/>
      <w:pageBreakBefore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4760DB"/>
    <w:pPr>
      <w:pageBreakBefore w:val="0"/>
      <w:outlineLvl w:val="1"/>
    </w:pPr>
  </w:style>
  <w:style w:type="paragraph" w:styleId="Heading3">
    <w:name w:val="heading 3"/>
    <w:basedOn w:val="Normal"/>
    <w:next w:val="BodyText"/>
    <w:uiPriority w:val="9"/>
    <w:unhideWhenUsed/>
    <w:qFormat/>
    <w:rsid w:val="00CC099A"/>
    <w:pPr>
      <w:keepNext/>
      <w:keepLines/>
      <w:spacing w:before="12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D1775"/>
    <w:pPr>
      <w:keepNext/>
      <w:keepLines/>
      <w:spacing w:before="20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095770"/>
    <w:pPr>
      <w:keepNext/>
      <w:keepLines/>
      <w:spacing w:before="20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32273"/>
    <w:pPr>
      <w:spacing w:after="120"/>
      <w:jc w:val="both"/>
    </w:pPr>
    <w:rPr>
      <w:rFonts w:ascii="Times New Roman" w:hAnsi="Times New Roman" w:cs="Times New Roman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051F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8459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E1C15"/>
    <w:pPr>
      <w:ind w:left="397" w:hanging="39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rsid w:val="009E64DB"/>
    <w:pPr>
      <w:keepNext/>
      <w:keepLines/>
    </w:pPr>
    <w:rPr>
      <w:rFonts w:ascii="Times New Roman" w:hAnsi="Times New Roman" w:cs="Times New Roman"/>
      <w:b/>
      <w:color w:val="000000" w:themeColor="text1"/>
    </w:rPr>
  </w:style>
  <w:style w:type="paragraph" w:customStyle="1" w:styleId="Definition">
    <w:name w:val="Definition"/>
    <w:basedOn w:val="Normal"/>
    <w:rsid w:val="009E64DB"/>
    <w:rPr>
      <w:rFonts w:ascii="Times New Roman" w:hAnsi="Times New Roman" w:cs="Times New Roman"/>
      <w:color w:val="000000" w:themeColor="text1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32273"/>
    <w:rPr>
      <w:rFonts w:ascii="Times New Roman" w:hAnsi="Times New Roman" w:cs="Times New Roman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3051F8"/>
  </w:style>
  <w:style w:type="paragraph" w:styleId="BalloonText">
    <w:name w:val="Balloon Text"/>
    <w:basedOn w:val="Normal"/>
    <w:link w:val="BalloonTextChar"/>
    <w:semiHidden/>
    <w:unhideWhenUsed/>
    <w:rsid w:val="003F24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F24E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stouffer</dc:creator>
  <cp:lastModifiedBy>Fernando Cagua</cp:lastModifiedBy>
  <cp:revision>2</cp:revision>
  <dcterms:created xsi:type="dcterms:W3CDTF">2016-07-10T14:06:00Z</dcterms:created>
  <dcterms:modified xsi:type="dcterms:W3CDTF">2016-07-10T14:06:00Z</dcterms:modified>
</cp:coreProperties>
</file>